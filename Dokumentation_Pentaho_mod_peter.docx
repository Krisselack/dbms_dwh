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jc w:val="both"/>
        <w:rPr>
          <w:rFonts w:ascii="Calibri" w:hAnsi="Calibri" w:eastAsia="Calibri" w:cs="" w:asciiTheme="minorHAnsi" w:cstheme="minorBidi" w:eastAsiaTheme="minorHAnsi" w:hAnsiTheme="minorHAnsi"/>
          <w:color w:val="auto"/>
          <w:sz w:val="22"/>
          <w:szCs w:val="22"/>
        </w:rPr>
      </w:pPr>
      <w:r>
        <w:rPr>
          <w:rFonts w:eastAsia="Calibri" w:cs="" w:cstheme="minorBidi" w:eastAsiaTheme="minorHAnsi" w:ascii="Calibri" w:hAnsi="Calibri"/>
          <w:color w:val="auto"/>
          <w:sz w:val="22"/>
          <w:szCs w:val="22"/>
        </w:rPr>
      </w:r>
    </w:p>
    <w:p>
      <w:pPr>
        <w:pStyle w:val="Normal"/>
        <w:rPr>
          <w:lang w:val="de-DE"/>
        </w:rPr>
      </w:pPr>
      <w:r>
        <w:rPr>
          <w:lang w:val="de-DE"/>
        </w:rPr>
        <w:t>Datenbanksysteme - Abgabe DWH</w:t>
      </w:r>
    </w:p>
    <w:p>
      <w:pPr>
        <w:pStyle w:val="Normal"/>
        <w:rPr>
          <w:lang w:val="de-DE"/>
        </w:rPr>
      </w:pPr>
      <w:r>
        <w:rPr>
          <w:lang w:val="de-DE"/>
        </w:rPr>
        <w:t xml:space="preserve">Lukas Forsthuber, Peter Jernej, Christian Brandstätter </w:t>
      </w:r>
    </w:p>
    <w:p>
      <w:pPr>
        <w:pStyle w:val="Normal"/>
        <w:rPr>
          <w:lang w:val="de-DE"/>
        </w:rPr>
      </w:pPr>
      <w:r>
        <w:rPr>
          <w:lang w:val="de-DE"/>
        </w:rPr>
      </w:r>
    </w:p>
    <w:sdt>
      <w:sdtPr>
        <w:docPartObj>
          <w:docPartGallery w:val="Table of Contents"/>
          <w:docPartUnique w:val="true"/>
        </w:docPartObj>
        <w:id w:val="277080752"/>
      </w:sdtPr>
      <w:sdtContent>
        <w:p>
          <w:pPr>
            <w:pStyle w:val="TOCHeading"/>
            <w:jc w:val="both"/>
            <w:rPr/>
          </w:pPr>
          <w:r>
            <w:rPr/>
            <w:t>Inhalt</w:t>
          </w:r>
        </w:p>
        <w:p>
          <w:pPr>
            <w:pStyle w:val="Contents1"/>
            <w:tabs>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0129822">
            <w:r>
              <w:rPr>
                <w:webHidden/>
                <w:rStyle w:val="IndexLink"/>
                <w:lang w:val="de-DE"/>
              </w:rPr>
              <w:t>Kurzübersicht Workflow</w:t>
            </w:r>
            <w:r>
              <w:rPr>
                <w:webHidden/>
              </w:rPr>
              <w:fldChar w:fldCharType="begin"/>
            </w:r>
            <w:r>
              <w:rPr>
                <w:webHidden/>
              </w:rPr>
              <w:instrText>PAGEREF _Toc40129822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40129823">
            <w:r>
              <w:rPr>
                <w:webHidden/>
                <w:rStyle w:val="IndexLink"/>
              </w:rPr>
              <w:t>Installation Pentaho</w:t>
            </w:r>
            <w:r>
              <w:rPr>
                <w:webHidden/>
              </w:rPr>
              <w:fldChar w:fldCharType="begin"/>
            </w:r>
            <w:r>
              <w:rPr>
                <w:webHidden/>
              </w:rPr>
              <w:instrText>PAGEREF _Toc40129823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40129824">
            <w:r>
              <w:rPr>
                <w:webHidden/>
                <w:rStyle w:val="IndexLink"/>
                <w:lang w:val="de-DE"/>
              </w:rPr>
              <w:t>Auswahl und Kurzbeschreibung Datenset</w:t>
            </w:r>
            <w:r>
              <w:rPr>
                <w:webHidden/>
              </w:rPr>
              <w:fldChar w:fldCharType="begin"/>
            </w:r>
            <w:r>
              <w:rPr>
                <w:webHidden/>
              </w:rPr>
              <w:instrText>PAGEREF _Toc40129824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0129825">
            <w:r>
              <w:rPr>
                <w:webHidden/>
                <w:rStyle w:val="IndexLink"/>
                <w:lang w:val="de-DE"/>
              </w:rPr>
              <w:t>Transformation Datenset in Sternschema (Python)</w:t>
            </w:r>
            <w:r>
              <w:rPr>
                <w:webHidden/>
              </w:rPr>
              <w:fldChar w:fldCharType="begin"/>
            </w:r>
            <w:r>
              <w:rPr>
                <w:webHidden/>
              </w:rPr>
              <w:instrText>PAGEREF _Toc40129825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0129826">
            <w:r>
              <w:rPr>
                <w:webHidden/>
                <w:rStyle w:val="IndexLink"/>
                <w:lang w:val="de-DE"/>
              </w:rPr>
              <w:t>Import in Pentaho und Schreiben der Tabellen in postgres Datenbank</w:t>
            </w:r>
            <w:r>
              <w:rPr>
                <w:webHidden/>
              </w:rPr>
              <w:fldChar w:fldCharType="begin"/>
            </w:r>
            <w:r>
              <w:rPr>
                <w:webHidden/>
              </w:rPr>
              <w:instrText>PAGEREF _Toc40129826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0129827">
            <w:r>
              <w:rPr>
                <w:webHidden/>
                <w:rStyle w:val="IndexLink"/>
                <w:lang w:val="de-DE"/>
              </w:rPr>
              <w:t>Mehrdimensionale Analyse Datenset</w:t>
            </w:r>
            <w:r>
              <w:rPr>
                <w:webHidden/>
              </w:rPr>
              <w:fldChar w:fldCharType="begin"/>
            </w:r>
            <w:r>
              <w:rPr>
                <w:webHidden/>
              </w:rPr>
              <w:instrText>PAGEREF _Toc40129827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jc w:val="both"/>
            <w:rPr/>
          </w:pPr>
          <w:r>
            <w:rPr/>
          </w:r>
          <w:r>
            <w:rPr/>
            <w:fldChar w:fldCharType="end"/>
          </w:r>
        </w:p>
      </w:sdtContent>
    </w:sdt>
    <w:p>
      <w:pPr>
        <w:pStyle w:val="Heading1"/>
        <w:rPr>
          <w:lang w:val="de-DE"/>
        </w:rPr>
      </w:pPr>
      <w:bookmarkStart w:id="0" w:name="_Toc40129822"/>
      <w:r>
        <w:rPr>
          <w:lang w:val="de-DE"/>
        </w:rPr>
        <w:t>Kurzübersicht Workflow</w:t>
      </w:r>
      <w:bookmarkEnd w:id="0"/>
      <w:r>
        <w:rPr>
          <w:lang w:val="de-DE"/>
        </w:rPr>
        <w:t xml:space="preserve"> </w:t>
      </w:r>
    </w:p>
    <w:p>
      <w:pPr>
        <w:pStyle w:val="ListParagraph"/>
        <w:numPr>
          <w:ilvl w:val="0"/>
          <w:numId w:val="1"/>
        </w:numPr>
        <w:jc w:val="both"/>
        <w:rPr>
          <w:lang w:val="de-DE"/>
        </w:rPr>
      </w:pPr>
      <w:r>
        <w:rPr>
          <w:lang w:val="de-DE"/>
        </w:rPr>
        <w:t xml:space="preserve">Installation JDK, Pentaho, postgres </w:t>
      </w:r>
    </w:p>
    <w:p>
      <w:pPr>
        <w:pStyle w:val="ListParagraph"/>
        <w:numPr>
          <w:ilvl w:val="0"/>
          <w:numId w:val="1"/>
        </w:numPr>
        <w:jc w:val="both"/>
        <w:rPr>
          <w:lang w:val="de-DE"/>
        </w:rPr>
      </w:pPr>
      <w:r>
        <w:rPr>
          <w:lang w:val="de-DE"/>
        </w:rPr>
        <w:t xml:space="preserve">Herunterladen Sales-Datensatz </w:t>
      </w:r>
    </w:p>
    <w:p>
      <w:pPr>
        <w:pStyle w:val="ListParagraph"/>
        <w:numPr>
          <w:ilvl w:val="0"/>
          <w:numId w:val="1"/>
        </w:numPr>
        <w:jc w:val="both"/>
        <w:rPr>
          <w:lang w:val="de-DE"/>
        </w:rPr>
      </w:pPr>
      <w:r>
        <w:rPr>
          <w:lang w:val="de-DE"/>
        </w:rPr>
        <w:t xml:space="preserve">Vorbearbeitung Datensatz mit Python -&gt; Sternschema </w:t>
      </w:r>
    </w:p>
    <w:p>
      <w:pPr>
        <w:pStyle w:val="ListParagraph"/>
        <w:numPr>
          <w:ilvl w:val="0"/>
          <w:numId w:val="1"/>
        </w:numPr>
        <w:jc w:val="both"/>
        <w:rPr>
          <w:lang w:val="de-DE"/>
        </w:rPr>
      </w:pPr>
      <w:r>
        <w:rPr>
          <w:lang w:val="de-DE"/>
        </w:rPr>
        <w:t xml:space="preserve">Import in Pentaho </w:t>
      </w:r>
    </w:p>
    <w:p>
      <w:pPr>
        <w:pStyle w:val="ListParagraph"/>
        <w:numPr>
          <w:ilvl w:val="0"/>
          <w:numId w:val="1"/>
        </w:numPr>
        <w:jc w:val="both"/>
        <w:rPr>
          <w:lang w:val="de-DE"/>
        </w:rPr>
      </w:pPr>
      <w:r>
        <w:rPr>
          <w:lang w:val="de-DE"/>
        </w:rPr>
        <w:t>Übertragen in postgres-db</w:t>
      </w:r>
    </w:p>
    <w:p>
      <w:pPr>
        <w:pStyle w:val="ListParagraph"/>
        <w:numPr>
          <w:ilvl w:val="0"/>
          <w:numId w:val="1"/>
        </w:numPr>
        <w:jc w:val="both"/>
        <w:rPr>
          <w:lang w:val="de-DE"/>
        </w:rPr>
      </w:pPr>
      <w:r>
        <w:rPr>
          <w:lang w:val="de-DE"/>
        </w:rPr>
        <w:t>Re-Import von postgres-db</w:t>
      </w:r>
    </w:p>
    <w:p>
      <w:pPr>
        <w:pStyle w:val="ListParagraph"/>
        <w:numPr>
          <w:ilvl w:val="0"/>
          <w:numId w:val="1"/>
        </w:numPr>
        <w:jc w:val="both"/>
        <w:rPr>
          <w:lang w:val="de-DE"/>
        </w:rPr>
      </w:pPr>
      <w:r>
        <w:rPr>
          <w:lang w:val="de-DE"/>
        </w:rPr>
        <w:t xml:space="preserve">Mehrdimensionale Analyse pentaho </w:t>
      </w:r>
    </w:p>
    <w:p>
      <w:pPr>
        <w:pStyle w:val="ListParagraph"/>
        <w:numPr>
          <w:ilvl w:val="0"/>
          <w:numId w:val="1"/>
        </w:numPr>
        <w:jc w:val="both"/>
        <w:rPr>
          <w:lang w:val="de-DE"/>
        </w:rPr>
      </w:pPr>
      <w:r>
        <w:rPr>
          <w:lang w:val="de-DE"/>
        </w:rPr>
        <w:t xml:space="preserve">Datenexport -&gt; csv </w:t>
      </w:r>
    </w:p>
    <w:p>
      <w:pPr>
        <w:pStyle w:val="ListParagraph"/>
        <w:numPr>
          <w:ilvl w:val="0"/>
          <w:numId w:val="1"/>
        </w:numPr>
        <w:jc w:val="both"/>
        <w:rPr>
          <w:lang w:val="de-DE"/>
        </w:rPr>
      </w:pPr>
      <w:r>
        <w:rPr>
          <w:lang w:val="de-DE"/>
        </w:rPr>
        <w:t xml:space="preserve">Darstellung der Ergebnisse in R </w:t>
      </w:r>
    </w:p>
    <w:p>
      <w:pPr>
        <w:pStyle w:val="Normal"/>
        <w:jc w:val="both"/>
        <w:rPr>
          <w:lang w:val="de-DE"/>
        </w:rPr>
      </w:pPr>
      <w:r>
        <w:rPr>
          <w:lang w:val="de-DE"/>
        </w:rPr>
      </w:r>
    </w:p>
    <w:p>
      <w:pPr>
        <w:pStyle w:val="Heading1"/>
        <w:jc w:val="both"/>
        <w:rPr>
          <w:lang w:val="de-DE"/>
        </w:rPr>
      </w:pPr>
      <w:bookmarkStart w:id="1" w:name="_Toc40129823"/>
      <w:r>
        <w:rPr>
          <w:lang w:val="de-DE"/>
        </w:rPr>
        <w:t>Installation Pentaho</w:t>
      </w:r>
      <w:bookmarkEnd w:id="1"/>
    </w:p>
    <w:p>
      <w:pPr>
        <w:pStyle w:val="Normal"/>
        <w:jc w:val="both"/>
        <w:rPr>
          <w:lang w:val="de-DE"/>
        </w:rPr>
      </w:pPr>
      <w:r>
        <w:rPr>
          <w:lang w:val="de-DE"/>
        </w:rPr>
        <w:t xml:space="preserve">Für den Betrieb von Pentaho wurde das Betriebssystem Windows 10 verwendet. </w:t>
      </w:r>
    </w:p>
    <w:p>
      <w:pPr>
        <w:pStyle w:val="Normal"/>
        <w:jc w:val="both"/>
        <w:rPr>
          <w:lang w:val="de-DE"/>
        </w:rPr>
      </w:pPr>
      <w:r>
        <w:rPr>
          <w:lang w:val="de-DE"/>
        </w:rPr>
        <w:t>Die Pentaho–Suite wurde heruntergeladen von Sourceforge</w:t>
      </w:r>
      <w:r>
        <w:rPr>
          <w:rStyle w:val="FootnoteCharacters"/>
          <w:rStyle w:val="FootnoteAnchor"/>
        </w:rPr>
        <w:footnoteReference w:id="2"/>
      </w:r>
      <w:r>
        <w:rPr>
          <w:lang w:val="de-DE"/>
        </w:rPr>
        <w:t>. Für den Betrieb wurden auch Java 8 inkl. JRE und JDK</w:t>
      </w:r>
      <w:r>
        <w:rPr>
          <w:rStyle w:val="FootnoteCharacters"/>
          <w:rStyle w:val="FootnoteAnchor"/>
          <w:lang w:val="de-DE"/>
        </w:rPr>
        <w:footnoteReference w:id="3"/>
      </w:r>
      <w:r>
        <w:rPr>
          <w:lang w:val="de-DE"/>
        </w:rPr>
        <w:t xml:space="preserve"> installiert. Danach wurde das System neu gestartet, um die Systempfade zu aktualisieren. </w:t>
      </w:r>
    </w:p>
    <w:p>
      <w:pPr>
        <w:pStyle w:val="Normal"/>
        <w:jc w:val="both"/>
        <w:rPr>
          <w:lang w:val="de-DE"/>
        </w:rPr>
      </w:pPr>
      <w:r>
        <w:rPr>
          <w:lang w:val="de-DE"/>
        </w:rPr>
        <w:t>Vor der ersten Verwendung von Pentaho wurde die Datei set-pentaho-env.bat (Pentaho-Stammverzeichnis) ausgeführt. Die Pentaho-Suite lässt sich mit der Datei spool.bat im Pentaho-Stammverzeichnis öffnen. Zusätzlich wurden Postgres 12.2 und pgAdmin 4.20 installiert</w:t>
      </w:r>
      <w:r>
        <w:rPr>
          <w:rStyle w:val="FootnoteCharacters"/>
          <w:rStyle w:val="FootnoteAnchor"/>
          <w:lang w:val="de-DE"/>
        </w:rPr>
        <w:footnoteReference w:id="4"/>
      </w:r>
      <w:r>
        <w:rPr>
          <w:lang w:val="de-DE"/>
        </w:rPr>
        <w:t xml:space="preserve">. </w:t>
      </w:r>
    </w:p>
    <w:p>
      <w:pPr>
        <w:pStyle w:val="Normal"/>
        <w:jc w:val="both"/>
        <w:rPr>
          <w:lang w:val="de-DE"/>
        </w:rPr>
      </w:pPr>
      <w:r>
        <w:rPr>
          <w:lang w:val="de-DE"/>
        </w:rPr>
      </w:r>
    </w:p>
    <w:p>
      <w:pPr>
        <w:pStyle w:val="Normal"/>
        <w:jc w:val="both"/>
        <w:rPr>
          <w:lang w:val="de-DE"/>
        </w:rPr>
      </w:pPr>
      <w:r>
        <w:rPr>
          <w:lang w:val="de-DE"/>
        </w:rPr>
        <w:t xml:space="preserve">Zum Importieren der CSV-Dateien waren noch weitere Schritte erforderlich: </w:t>
      </w:r>
    </w:p>
    <w:p>
      <w:pPr>
        <w:pStyle w:val="Normal"/>
        <w:jc w:val="both"/>
        <w:rPr>
          <w:lang w:val="de-DE"/>
        </w:rPr>
      </w:pPr>
      <w:r>
        <w:rPr>
          <w:lang w:val="de-DE"/>
        </w:rPr>
        <w:t xml:space="preserve">Installieren eines Plugins im Markplatz: Import from txt. Danach musste ein Pentaho-Neustart durchgeführt werden. </w:t>
      </w:r>
    </w:p>
    <w:p>
      <w:pPr>
        <w:pStyle w:val="Heading1"/>
        <w:jc w:val="both"/>
        <w:rPr>
          <w:lang w:val="de-DE"/>
        </w:rPr>
      </w:pPr>
      <w:bookmarkStart w:id="2" w:name="_Toc40129824"/>
      <w:r>
        <w:rPr>
          <w:lang w:val="de-DE"/>
        </w:rPr>
        <w:t>Auswahl und Kurzbeschreibung Datenset</w:t>
      </w:r>
      <w:bookmarkEnd w:id="2"/>
      <w:r>
        <w:rPr>
          <w:lang w:val="de-DE"/>
        </w:rPr>
        <w:t xml:space="preserve"> </w:t>
      </w:r>
    </w:p>
    <w:p>
      <w:pPr>
        <w:pStyle w:val="Normal"/>
        <w:jc w:val="both"/>
        <w:rPr>
          <w:lang w:val="de-DE"/>
        </w:rPr>
      </w:pPr>
      <w:r>
        <w:rPr>
          <w:lang w:val="de-DE"/>
        </w:rPr>
      </w:r>
    </w:p>
    <w:p>
      <w:pPr>
        <w:pStyle w:val="Normal"/>
        <w:jc w:val="both"/>
        <w:rPr/>
      </w:pPr>
      <w:r>
        <w:rPr/>
        <w:t xml:space="preserve">Auswahl: </w:t>
      </w:r>
    </w:p>
    <w:p>
      <w:pPr>
        <w:pStyle w:val="Normal"/>
        <w:jc w:val="both"/>
        <w:rPr>
          <w:rStyle w:val="InternetLink"/>
        </w:rPr>
      </w:pPr>
      <w:r>
        <w:rPr/>
        <w:t xml:space="preserve">Link: </w:t>
      </w:r>
      <w:r>
        <w:fldChar w:fldCharType="begin"/>
      </w:r>
      <w:r>
        <w:rPr>
          <w:rStyle w:val="InternetLink"/>
        </w:rPr>
        <w:instrText> HYPERLINK "https://www.kaggle.com/kyanyoga/sample-sales-data" \l "sales_data_sample.csv"</w:instrText>
      </w:r>
      <w:r>
        <w:rPr>
          <w:rStyle w:val="InternetLink"/>
        </w:rPr>
        <w:fldChar w:fldCharType="separate"/>
      </w:r>
      <w:r>
        <w:rPr>
          <w:rStyle w:val="InternetLink"/>
        </w:rPr>
        <w:t>https://www.kaggle.com/kyanyoga/sample-sales-data#sales_data_sample.csv</w:t>
      </w:r>
      <w:r>
        <w:rPr>
          <w:rStyle w:val="InternetLink"/>
        </w:rPr>
        <w:fldChar w:fldCharType="end"/>
      </w:r>
    </w:p>
    <w:p>
      <w:pPr>
        <w:pStyle w:val="Normal"/>
        <w:jc w:val="both"/>
        <w:rPr>
          <w:lang w:val="de-DE"/>
        </w:rPr>
      </w:pPr>
      <w:r>
        <w:rPr>
          <w:lang w:val="de-DE"/>
        </w:rPr>
        <w:t xml:space="preserve">Es handelt sich beim Datenset um ein künstliches Verkaufsdatenset. Im Folgenden ein Zitat von Kaggle zum Datenset: </w:t>
      </w:r>
    </w:p>
    <w:p>
      <w:pPr>
        <w:pStyle w:val="Quote"/>
        <w:rPr>
          <w:lang w:val="de-DE"/>
        </w:rPr>
      </w:pPr>
      <w:r>
        <w:rPr>
          <w:lang w:val="de-DE"/>
        </w:rPr>
        <w:t xml:space="preserve">Sample Sales Data, Order Info, Sales, Customer, Shipping, etc., Used for Segmentation, Customer Analytics, Clustering and More. Inspired for retail analytics. This was originally used for Pentaho DI Kettle, But I found the set could be useful for Sales Simulation training. </w:t>
      </w:r>
    </w:p>
    <w:p>
      <w:pPr>
        <w:pStyle w:val="Quote"/>
        <w:rPr>
          <w:lang w:val="de-DE"/>
        </w:rPr>
      </w:pPr>
      <w:r>
        <w:rPr>
          <w:lang w:val="de-DE"/>
        </w:rPr>
        <w:t>Originally Written by María Carina Roldán, Pentaho Community Member, BI consultant (Assert Solutions), Argentina. This work is licensed under the Creative Commons Attribution-Noncommercial-Share Alike 3.0 Unported License. Modified by Gus Segura June 2014.</w:t>
      </w:r>
    </w:p>
    <w:p>
      <w:pPr>
        <w:pStyle w:val="Normal"/>
        <w:jc w:val="both"/>
        <w:rPr>
          <w:lang w:val="de-DE"/>
        </w:rPr>
      </w:pPr>
      <w:r>
        <w:rPr>
          <w:lang w:val="de-DE"/>
        </w:rPr>
      </w:r>
    </w:p>
    <w:p>
      <w:pPr>
        <w:pStyle w:val="Normal"/>
        <w:jc w:val="both"/>
        <w:rPr/>
      </w:pPr>
      <w:r>
        <w:rPr>
          <w:lang w:val="de-DE"/>
        </w:rPr>
        <w:t xml:space="preserve">Das Datenset liegt als csv vor. Die Charakter-Enkodierung ist latin-1. Das Datenset enthält 25 Spalten und 2823 Zeilen. Details zu den Variablen werden in der nächsten Tabelle dargestellt (nächste Seite). Offenbar gab es bei der Daten-Erstellung einen Fehler, die Variable Priceeach hatte bei 100 eine Obergrenze. Das wurde über die offenkundige Beziehung Sales = PRICEEACH * QUANTITYORDERED korrigiert. Zur Richtigstellung wurde über die Berechnung Sales / QUANTITYORDERED der korrekte PRICEEACH eingefügt. </w:t>
      </w:r>
    </w:p>
    <w:p>
      <w:pPr>
        <w:pStyle w:val="Normal"/>
        <w:jc w:val="both"/>
        <w:rPr>
          <w:lang w:val="de-DE"/>
        </w:rPr>
      </w:pPr>
      <w:r>
        <w:rPr>
          <w:lang w:val="de-DE"/>
        </w:rPr>
        <w:t xml:space="preserve">Zusätzlich wurde ein Primary Key erzeugt, durch die Zusammenfügung von ORDERNUMBER und ORDERLINENUMBER. </w:t>
      </w:r>
    </w:p>
    <w:p>
      <w:pPr>
        <w:pStyle w:val="Normal"/>
        <w:jc w:val="both"/>
        <w:rPr>
          <w:lang w:val="de-DE"/>
        </w:rPr>
      </w:pPr>
      <w:r>
        <w:rPr>
          <w:lang w:val="de-DE"/>
        </w:rPr>
        <w:t xml:space="preserve">Die Datei wurde in ein Stern-Schema umgewandelt. Dabei wurden die zentralen Variablen, die die Bestellungen (Orders) betreffen, im Zentrum (Dimension center) belassen (siehe nächste Tabelle). Um die Daten aufzuteilen, wurde in Python eine Funktion definiert, die für Unique-Entries aufsteigende Integer-Sequenzen erzeugt, die sich auch mit einem Text kombinieren lassen. </w:t>
      </w:r>
    </w:p>
    <w:p>
      <w:pPr>
        <w:pStyle w:val="Normal"/>
        <w:jc w:val="both"/>
        <w:rPr>
          <w:lang w:val="de-DE"/>
        </w:rPr>
      </w:pPr>
      <w:r>
        <w:rPr>
          <w:lang w:val="de-DE"/>
        </w:rPr>
        <w:t xml:space="preserve">Nach unzähligen Fehlversuchen des csv-Imports in Pentaho wurde der Zwischenweg über Python ausgewählt. Es gab laufend irgendwelche Daten-Typ-Probleme, zu Beginn auch wegen der Datei-Enkodierung. Nachdem alle Datentypen auf String gesetzt wurden, verschwanden diese zwar, das hätte aber andere negative Folgen nach sich gezogen. </w:t>
      </w:r>
    </w:p>
    <w:p>
      <w:pPr>
        <w:pStyle w:val="Normal"/>
        <w:jc w:val="both"/>
        <w:rPr>
          <w:lang w:val="de-DE"/>
        </w:rPr>
      </w:pPr>
      <w:r>
        <w:rPr/>
        <w:drawing>
          <wp:inline distT="0" distB="6350" distL="0" distR="0">
            <wp:extent cx="5943600" cy="32512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3251200"/>
                    </a:xfrm>
                    <a:prstGeom prst="rect">
                      <a:avLst/>
                    </a:prstGeom>
                  </pic:spPr>
                </pic:pic>
              </a:graphicData>
            </a:graphic>
          </wp:inline>
        </w:drawing>
      </w:r>
    </w:p>
    <w:p>
      <w:pPr>
        <w:pStyle w:val="Normal"/>
        <w:jc w:val="both"/>
        <w:rPr>
          <w:lang w:val="de-DE"/>
        </w:rPr>
      </w:pPr>
      <w:r>
        <w:rPr>
          <w:lang w:val="de-DE"/>
        </w:rPr>
        <w:t xml:space="preserve">Abbildung: Python-Funktion zum Definieren von Keys </w:t>
      </w:r>
    </w:p>
    <w:p>
      <w:pPr>
        <w:pStyle w:val="Normal"/>
        <w:jc w:val="both"/>
        <w:rPr>
          <w:lang w:val="de-DE"/>
        </w:rPr>
      </w:pPr>
      <w:r>
        <w:rPr>
          <w:lang w:val="de-DE"/>
        </w:rPr>
      </w:r>
    </w:p>
    <w:p>
      <w:pPr>
        <w:pStyle w:val="Normal"/>
        <w:rPr>
          <w:lang w:val="de-DE"/>
        </w:rPr>
      </w:pPr>
      <w:r>
        <w:rPr>
          <w:lang w:val="de-DE"/>
        </w:rPr>
      </w:r>
      <w:r>
        <w:br w:type="page"/>
      </w:r>
    </w:p>
    <w:p>
      <w:pPr>
        <w:pStyle w:val="Normal"/>
        <w:jc w:val="both"/>
        <w:rPr>
          <w:lang w:val="de-DE"/>
        </w:rPr>
      </w:pPr>
      <w:r>
        <w:rPr>
          <w:lang w:val="de-DE"/>
        </w:rPr>
      </w:r>
    </w:p>
    <w:tbl>
      <w:tblPr>
        <w:tblStyle w:val="Tabellenraster"/>
        <w:tblW w:w="6922" w:type="dxa"/>
        <w:jc w:val="center"/>
        <w:tblInd w:w="0" w:type="dxa"/>
        <w:tblCellMar>
          <w:top w:w="0" w:type="dxa"/>
          <w:left w:w="108" w:type="dxa"/>
          <w:bottom w:w="0" w:type="dxa"/>
          <w:right w:w="108" w:type="dxa"/>
        </w:tblCellMar>
        <w:tblLook w:noVBand="1" w:val="04a0" w:noHBand="0" w:lastColumn="0" w:firstColumn="1" w:lastRow="0" w:firstRow="1"/>
      </w:tblPr>
      <w:tblGrid>
        <w:gridCol w:w="2238"/>
        <w:gridCol w:w="2334"/>
        <w:gridCol w:w="1154"/>
        <w:gridCol w:w="1195"/>
      </w:tblGrid>
      <w:tr>
        <w:trPr/>
        <w:tc>
          <w:tcPr>
            <w:tcW w:w="2238" w:type="dxa"/>
            <w:tcBorders/>
            <w:shd w:fill="auto" w:val="clear"/>
          </w:tcPr>
          <w:p>
            <w:pPr>
              <w:pStyle w:val="Normal"/>
              <w:spacing w:lineRule="auto" w:line="240" w:before="0" w:after="0"/>
              <w:jc w:val="center"/>
              <w:rPr>
                <w:b/>
                <w:b/>
              </w:rPr>
            </w:pPr>
            <w:r>
              <w:rPr>
                <w:b/>
              </w:rPr>
              <w:t>Variable</w:t>
            </w:r>
          </w:p>
        </w:tc>
        <w:tc>
          <w:tcPr>
            <w:tcW w:w="2334" w:type="dxa"/>
            <w:tcBorders/>
            <w:shd w:fill="auto" w:val="clear"/>
          </w:tcPr>
          <w:p>
            <w:pPr>
              <w:pStyle w:val="Normal"/>
              <w:spacing w:lineRule="auto" w:line="240" w:before="0" w:after="0"/>
              <w:jc w:val="center"/>
              <w:rPr>
                <w:b/>
                <w:b/>
              </w:rPr>
            </w:pPr>
            <w:r>
              <w:rPr>
                <w:b/>
              </w:rPr>
              <w:t>Anzahl befüllter Zellen</w:t>
            </w:r>
          </w:p>
        </w:tc>
        <w:tc>
          <w:tcPr>
            <w:tcW w:w="1154" w:type="dxa"/>
            <w:tcBorders/>
            <w:shd w:fill="auto" w:val="clear"/>
          </w:tcPr>
          <w:p>
            <w:pPr>
              <w:pStyle w:val="Normal"/>
              <w:spacing w:lineRule="auto" w:line="240" w:before="0" w:after="0"/>
              <w:jc w:val="center"/>
              <w:rPr>
                <w:b/>
                <w:b/>
              </w:rPr>
            </w:pPr>
            <w:r>
              <w:rPr>
                <w:b/>
              </w:rPr>
              <w:t>Datentyp</w:t>
            </w:r>
          </w:p>
        </w:tc>
        <w:tc>
          <w:tcPr>
            <w:tcW w:w="1195" w:type="dxa"/>
            <w:tcBorders/>
            <w:shd w:fill="auto" w:val="clear"/>
          </w:tcPr>
          <w:p>
            <w:pPr>
              <w:pStyle w:val="Normal"/>
              <w:spacing w:lineRule="auto" w:line="240" w:before="0" w:after="0"/>
              <w:jc w:val="center"/>
              <w:rPr>
                <w:b/>
                <w:b/>
              </w:rPr>
            </w:pPr>
            <w:r>
              <w:rPr>
                <w:b/>
              </w:rPr>
              <w:t>Dimension</w:t>
            </w:r>
          </w:p>
        </w:tc>
      </w:tr>
      <w:tr>
        <w:trPr/>
        <w:tc>
          <w:tcPr>
            <w:tcW w:w="2238" w:type="dxa"/>
            <w:tcBorders/>
            <w:shd w:fill="auto" w:val="clear"/>
          </w:tcPr>
          <w:p>
            <w:pPr>
              <w:pStyle w:val="Normal"/>
              <w:spacing w:lineRule="auto" w:line="240" w:before="0" w:after="0"/>
              <w:jc w:val="center"/>
              <w:rPr>
                <w:sz w:val="18"/>
              </w:rPr>
            </w:pPr>
            <w:r>
              <w:rPr>
                <w:sz w:val="18"/>
              </w:rPr>
              <w:t>ORDERNUMBER</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QUANTITYORDERED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PRICEEACH</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float64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ORDERLINENUMBER</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SALES</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float64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ORDERDATE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STATUS</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QTR_ID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MONTH_ID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YEAR_ID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PRODUCTLINE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MSRP</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PRODUCTCODE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CUSTOMERNAME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PHONE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ADDRESSLINE1</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ADDRESSLINE2</w:t>
            </w:r>
          </w:p>
        </w:tc>
        <w:tc>
          <w:tcPr>
            <w:tcW w:w="2334" w:type="dxa"/>
            <w:tcBorders/>
            <w:shd w:fill="auto" w:val="clear"/>
          </w:tcPr>
          <w:p>
            <w:pPr>
              <w:pStyle w:val="Normal"/>
              <w:spacing w:lineRule="auto" w:line="240" w:before="0" w:after="0"/>
              <w:jc w:val="center"/>
              <w:rPr>
                <w:sz w:val="18"/>
              </w:rPr>
            </w:pPr>
            <w:r>
              <w:rPr>
                <w:sz w:val="18"/>
              </w:rPr>
              <w:t>302</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CITY</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STATE</w:t>
            </w:r>
          </w:p>
        </w:tc>
        <w:tc>
          <w:tcPr>
            <w:tcW w:w="2334" w:type="dxa"/>
            <w:tcBorders/>
            <w:shd w:fill="auto" w:val="clear"/>
          </w:tcPr>
          <w:p>
            <w:pPr>
              <w:pStyle w:val="Normal"/>
              <w:spacing w:lineRule="auto" w:line="240" w:before="0" w:after="0"/>
              <w:jc w:val="center"/>
              <w:rPr>
                <w:sz w:val="18"/>
              </w:rPr>
            </w:pPr>
            <w:r>
              <w:rPr>
                <w:sz w:val="18"/>
              </w:rPr>
              <w:t>1337</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POSTALCODE</w:t>
            </w:r>
          </w:p>
        </w:tc>
        <w:tc>
          <w:tcPr>
            <w:tcW w:w="2334" w:type="dxa"/>
            <w:tcBorders/>
            <w:shd w:fill="auto" w:val="clear"/>
          </w:tcPr>
          <w:p>
            <w:pPr>
              <w:pStyle w:val="Normal"/>
              <w:spacing w:lineRule="auto" w:line="240" w:before="0" w:after="0"/>
              <w:jc w:val="center"/>
              <w:rPr>
                <w:sz w:val="18"/>
              </w:rPr>
            </w:pPr>
            <w:r>
              <w:rPr>
                <w:sz w:val="18"/>
              </w:rPr>
              <w:t>2747</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COUNTRY</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TERRITORY</w:t>
            </w:r>
          </w:p>
        </w:tc>
        <w:tc>
          <w:tcPr>
            <w:tcW w:w="2334" w:type="dxa"/>
            <w:tcBorders/>
            <w:shd w:fill="auto" w:val="clear"/>
          </w:tcPr>
          <w:p>
            <w:pPr>
              <w:pStyle w:val="Normal"/>
              <w:spacing w:lineRule="auto" w:line="240" w:before="0" w:after="0"/>
              <w:jc w:val="center"/>
              <w:rPr>
                <w:sz w:val="18"/>
              </w:rPr>
            </w:pPr>
            <w:r>
              <w:rPr>
                <w:sz w:val="18"/>
              </w:rPr>
              <w:t>1749</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CONTACTLASTNAME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CONTACTFIRSTNAME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DEALSIZE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Center</w:t>
            </w:r>
          </w:p>
        </w:tc>
      </w:tr>
    </w:tbl>
    <w:p>
      <w:pPr>
        <w:pStyle w:val="Normal"/>
        <w:jc w:val="both"/>
        <w:rPr>
          <w:lang w:val="de-DE"/>
        </w:rPr>
      </w:pPr>
      <w:r>
        <w:rPr>
          <w:lang w:val="de-DE"/>
        </w:rPr>
      </w:r>
    </w:p>
    <w:p>
      <w:pPr>
        <w:pStyle w:val="Heading1"/>
        <w:rPr>
          <w:lang w:val="de-DE"/>
        </w:rPr>
      </w:pPr>
      <w:r>
        <w:rPr>
          <w:lang w:val="de-DE"/>
        </w:rPr>
        <w:t>Sternschema (Python)</w:t>
      </w:r>
    </w:p>
    <w:p>
      <w:pPr>
        <w:pStyle w:val="Normal"/>
        <w:jc w:val="both"/>
        <w:rPr>
          <w:lang w:val="de-DE"/>
        </w:rPr>
      </w:pPr>
      <w:r>
        <w:rPr>
          <w:lang w:val="de-DE"/>
        </w:rPr>
        <w:t xml:space="preserve">Für die Aufteilung in das Sternschema in die Dimensionen wurden verschiedene Schlüssel erzeugt. In der Zentraltabelle wurden die Schlüssel hinterlegt. PK (Primary Key) enthält die Ordernumber, einen Unterstrich und die Orderlinenumber, ON_ID basiert auf der Ordernumber (notwendig für die Ordertimes, da diese ja mit den Orders zusammenhängen), PR_ID basiert auf dem Productcode und CU_ID auf dem Customername. </w:t>
      </w:r>
    </w:p>
    <w:p>
      <w:pPr>
        <w:pStyle w:val="Normal"/>
        <w:jc w:val="both"/>
        <w:rPr>
          <w:lang w:val="de-DE"/>
        </w:rPr>
      </w:pPr>
      <w:r>
        <w:rPr>
          <w:lang w:val="de-DE"/>
        </w:rPr>
        <w:t xml:space="preserve">Die Dimension Customer enthält auch die räumliche Dimension, da diese in dem verwendeten Datensatz über die Kunden einbezogen wird. In dem gegenständlichen einfachen Datenschema ergibt sich die Verknüpfung mit den Dimensionen über die einzelnen Keys. </w:t>
      </w:r>
    </w:p>
    <w:tbl>
      <w:tblPr>
        <w:tblStyle w:val="Tabellenraster"/>
        <w:tblW w:w="3776" w:type="dxa"/>
        <w:jc w:val="center"/>
        <w:tblInd w:w="0" w:type="dxa"/>
        <w:tblCellMar>
          <w:top w:w="0" w:type="dxa"/>
          <w:left w:w="108" w:type="dxa"/>
          <w:bottom w:w="0" w:type="dxa"/>
          <w:right w:w="108" w:type="dxa"/>
        </w:tblCellMar>
        <w:tblLook w:noVBand="1" w:val="04a0" w:noHBand="0" w:lastColumn="0" w:firstColumn="1" w:lastRow="0" w:firstRow="1"/>
      </w:tblPr>
      <w:tblGrid>
        <w:gridCol w:w="1133"/>
        <w:gridCol w:w="2642"/>
      </w:tblGrid>
      <w:tr>
        <w:trPr/>
        <w:tc>
          <w:tcPr>
            <w:tcW w:w="1133" w:type="dxa"/>
            <w:tcBorders/>
            <w:shd w:fill="auto" w:val="clear"/>
          </w:tcPr>
          <w:p>
            <w:pPr>
              <w:pStyle w:val="Normal"/>
              <w:spacing w:lineRule="auto" w:line="240" w:before="0" w:after="0"/>
              <w:jc w:val="both"/>
              <w:rPr>
                <w:b/>
                <w:b/>
                <w:lang w:val="de-DE"/>
              </w:rPr>
            </w:pPr>
            <w:r>
              <w:rPr>
                <w:b/>
                <w:lang w:val="de-DE"/>
              </w:rPr>
              <w:t>Schlüssel</w:t>
            </w:r>
          </w:p>
        </w:tc>
        <w:tc>
          <w:tcPr>
            <w:tcW w:w="2642" w:type="dxa"/>
            <w:tcBorders/>
            <w:shd w:fill="auto" w:val="clear"/>
          </w:tcPr>
          <w:p>
            <w:pPr>
              <w:pStyle w:val="Normal"/>
              <w:spacing w:lineRule="auto" w:line="240" w:before="0" w:after="0"/>
              <w:jc w:val="both"/>
              <w:rPr>
                <w:b/>
                <w:b/>
                <w:lang w:val="de-DE"/>
              </w:rPr>
            </w:pPr>
            <w:r>
              <w:rPr>
                <w:b/>
                <w:lang w:val="de-DE"/>
              </w:rPr>
              <w:t>Dimension</w:t>
            </w:r>
          </w:p>
        </w:tc>
      </w:tr>
      <w:tr>
        <w:trPr/>
        <w:tc>
          <w:tcPr>
            <w:tcW w:w="1133" w:type="dxa"/>
            <w:tcBorders/>
            <w:shd w:fill="auto" w:val="clear"/>
          </w:tcPr>
          <w:p>
            <w:pPr>
              <w:pStyle w:val="Normal"/>
              <w:spacing w:lineRule="auto" w:line="240" w:before="0" w:after="0"/>
              <w:jc w:val="both"/>
              <w:rPr>
                <w:lang w:val="de-DE"/>
              </w:rPr>
            </w:pPr>
            <w:r>
              <w:rPr>
                <w:lang w:val="de-DE"/>
              </w:rPr>
              <w:t xml:space="preserve">ON_ID </w:t>
            </w:r>
          </w:p>
        </w:tc>
        <w:tc>
          <w:tcPr>
            <w:tcW w:w="2642" w:type="dxa"/>
            <w:tcBorders/>
            <w:shd w:fill="auto" w:val="clear"/>
          </w:tcPr>
          <w:p>
            <w:pPr>
              <w:pStyle w:val="Normal"/>
              <w:spacing w:lineRule="auto" w:line="240" w:before="0" w:after="0"/>
              <w:jc w:val="both"/>
              <w:rPr>
                <w:lang w:val="de-DE"/>
              </w:rPr>
            </w:pPr>
            <w:r>
              <w:rPr>
                <w:lang w:val="de-DE"/>
              </w:rPr>
              <w:t>Ordertimes</w:t>
            </w:r>
          </w:p>
        </w:tc>
      </w:tr>
      <w:tr>
        <w:trPr/>
        <w:tc>
          <w:tcPr>
            <w:tcW w:w="1133" w:type="dxa"/>
            <w:tcBorders/>
            <w:shd w:fill="auto" w:val="clear"/>
          </w:tcPr>
          <w:p>
            <w:pPr>
              <w:pStyle w:val="Normal"/>
              <w:spacing w:lineRule="auto" w:line="240" w:before="0" w:after="0"/>
              <w:jc w:val="both"/>
              <w:rPr>
                <w:lang w:val="de-DE"/>
              </w:rPr>
            </w:pPr>
            <w:r>
              <w:rPr>
                <w:lang w:val="de-DE"/>
              </w:rPr>
              <w:t>CU_ID</w:t>
            </w:r>
          </w:p>
        </w:tc>
        <w:tc>
          <w:tcPr>
            <w:tcW w:w="2642" w:type="dxa"/>
            <w:tcBorders/>
            <w:shd w:fill="auto" w:val="clear"/>
          </w:tcPr>
          <w:p>
            <w:pPr>
              <w:pStyle w:val="Normal"/>
              <w:spacing w:lineRule="auto" w:line="240" w:before="0" w:after="0"/>
              <w:jc w:val="both"/>
              <w:rPr>
                <w:lang w:val="de-DE"/>
              </w:rPr>
            </w:pPr>
            <w:r>
              <w:rPr>
                <w:lang w:val="de-DE"/>
              </w:rPr>
              <w:t>Customer (auch räumlich)</w:t>
            </w:r>
          </w:p>
        </w:tc>
      </w:tr>
      <w:tr>
        <w:trPr/>
        <w:tc>
          <w:tcPr>
            <w:tcW w:w="1133" w:type="dxa"/>
            <w:tcBorders/>
            <w:shd w:fill="auto" w:val="clear"/>
          </w:tcPr>
          <w:p>
            <w:pPr>
              <w:pStyle w:val="Normal"/>
              <w:spacing w:lineRule="auto" w:line="240" w:before="0" w:after="0"/>
              <w:jc w:val="both"/>
              <w:rPr>
                <w:lang w:val="de-DE"/>
              </w:rPr>
            </w:pPr>
            <w:r>
              <w:rPr>
                <w:lang w:val="de-DE"/>
              </w:rPr>
              <w:t>PR_ID</w:t>
            </w:r>
          </w:p>
        </w:tc>
        <w:tc>
          <w:tcPr>
            <w:tcW w:w="2642" w:type="dxa"/>
            <w:tcBorders/>
            <w:shd w:fill="auto" w:val="clear"/>
          </w:tcPr>
          <w:p>
            <w:pPr>
              <w:pStyle w:val="Normal"/>
              <w:spacing w:lineRule="auto" w:line="240" w:before="0" w:after="0"/>
              <w:jc w:val="both"/>
              <w:rPr>
                <w:lang w:val="de-DE"/>
              </w:rPr>
            </w:pPr>
            <w:r>
              <w:rPr>
                <w:lang w:val="de-DE"/>
              </w:rPr>
              <w:t>Product</w:t>
            </w:r>
          </w:p>
        </w:tc>
      </w:tr>
    </w:tbl>
    <w:p>
      <w:pPr>
        <w:pStyle w:val="Normal"/>
        <w:jc w:val="both"/>
        <w:rPr>
          <w:lang w:val="de-DE"/>
        </w:rPr>
      </w:pPr>
      <w:r>
        <w:rPr>
          <w:lang w:val="de-DE"/>
        </w:rPr>
      </w:r>
    </w:p>
    <w:p>
      <w:pPr>
        <w:pStyle w:val="Normal"/>
        <w:jc w:val="both"/>
        <w:rPr>
          <w:lang w:val="de-DE"/>
        </w:rPr>
      </w:pPr>
      <w:r>
        <w:rPr>
          <w:lang w:val="de-DE"/>
        </w:rPr>
      </w:r>
    </w:p>
    <w:p>
      <w:pPr>
        <w:pStyle w:val="Heading1"/>
        <w:jc w:val="both"/>
        <w:rPr>
          <w:lang w:val="de-DE"/>
        </w:rPr>
      </w:pPr>
      <w:bookmarkStart w:id="3" w:name="_Toc40129826"/>
      <w:r>
        <w:rPr>
          <w:lang w:val="de-DE"/>
        </w:rPr>
        <w:t>Import in Pentaho und Schreiben der Tabellen in postgres Datenbank</w:t>
      </w:r>
      <w:bookmarkEnd w:id="3"/>
      <w:r>
        <w:rPr>
          <w:lang w:val="de-DE"/>
        </w:rPr>
        <w:t xml:space="preserve"> </w:t>
      </w:r>
    </w:p>
    <w:p>
      <w:pPr>
        <w:pStyle w:val="Normal"/>
        <w:jc w:val="both"/>
        <w:rPr>
          <w:lang w:val="de-DE"/>
        </w:rPr>
      </w:pPr>
      <w:r>
        <w:rPr>
          <w:lang w:val="de-DE"/>
        </w:rPr>
        <w:t xml:space="preserve">Durch die Vorbereitung in Python, war der Datenimport und die Übertragung in die Datenbank dann relativ einfach möglich. </w:t>
      </w:r>
    </w:p>
    <w:p>
      <w:pPr>
        <w:pStyle w:val="Normal"/>
        <w:jc w:val="both"/>
        <w:rPr>
          <w:lang w:val="de-DE"/>
        </w:rPr>
      </w:pPr>
      <w:r>
        <w:rPr/>
        <mc:AlternateContent>
          <mc:Choice Requires="wps">
            <w:drawing>
              <wp:inline distT="0" distB="0" distL="0" distR="0">
                <wp:extent cx="5951855" cy="495363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51160" cy="4952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0.05pt;width:468.55pt;height:389.95pt;mso-position-vertical:top" type="shapetype_75">
                <v:imagedata r:id="rId3" o:detectmouseclick="t"/>
                <w10:wrap type="none"/>
                <v:stroke color="#3465a4" joinstyle="round" endcap="flat"/>
              </v:shape>
            </w:pict>
          </mc:Fallback>
        </mc:AlternateContent>
      </w:r>
    </w:p>
    <w:p>
      <w:pPr>
        <w:pStyle w:val="Normal"/>
        <w:jc w:val="both"/>
        <w:rPr>
          <w:lang w:val="de-DE"/>
        </w:rPr>
      </w:pPr>
      <w:r>
        <w:rPr>
          <w:lang w:val="de-DE"/>
        </w:rPr>
        <w:t xml:space="preserve">Der Übertragungsprozess hat nach der Anpassung der Spaltengrößen funktioniert. </w:t>
      </w:r>
    </w:p>
    <w:p>
      <w:pPr>
        <w:pStyle w:val="Normal"/>
        <w:jc w:val="both"/>
        <w:rPr>
          <w:lang w:val="de-DE"/>
        </w:rPr>
      </w:pPr>
      <w:r>
        <w:rPr/>
        <mc:AlternateContent>
          <mc:Choice Requires="wps">
            <w:drawing>
              <wp:inline distT="0" distB="0" distL="0" distR="0">
                <wp:extent cx="5723255" cy="736917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722560" cy="7368480"/>
                        </a:xfrm>
                        <a:prstGeom prst="rect">
                          <a:avLst/>
                        </a:prstGeom>
                        <a:ln>
                          <a:noFill/>
                        </a:ln>
                      </pic:spPr>
                    </pic:pic>
                  </a:graphicData>
                </a:graphic>
              </wp:inline>
            </w:drawing>
          </mc:Choice>
          <mc:Fallback>
            <w:pict>
              <v:shape id="shape_0" stroked="f" style="position:absolute;margin-left:0pt;margin-top:-580.25pt;width:450.55pt;height:580.15pt;mso-position-vertical:top" type="shapetype_75">
                <v:imagedata r:id="rId4"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Heading1"/>
        <w:jc w:val="both"/>
        <w:rPr>
          <w:lang w:val="de-DE"/>
        </w:rPr>
      </w:pPr>
      <w:bookmarkStart w:id="4" w:name="_Toc40129827"/>
      <w:r>
        <w:rPr>
          <w:lang w:val="de-DE"/>
        </w:rPr>
        <w:t>Mehrdimensionale Analyse Datenset</w:t>
      </w:r>
      <w:bookmarkEnd w:id="4"/>
      <w:r>
        <w:rPr>
          <w:lang w:val="de-DE"/>
        </w:rPr>
        <w:t xml:space="preserve"> </w:t>
      </w:r>
    </w:p>
    <w:p>
      <w:pPr>
        <w:pStyle w:val="Normal"/>
        <w:jc w:val="both"/>
        <w:rPr>
          <w:lang w:val="de-DE"/>
        </w:rPr>
      </w:pPr>
      <w:r>
        <w:rPr>
          <w:lang w:val="de-DE"/>
        </w:rPr>
        <w:t xml:space="preserve">Der Olap-Prozess wurde mehrstufig abgebildet. Zuerst wurden die Kundendaten zur Zentraltabelle gejoined, dann die zeitliche Dimension und abschließend die Produktdetails. Das ermöglicht die mehrdimensionale Betrachtung im Prozessverlauf. </w:t>
      </w:r>
    </w:p>
    <w:p>
      <w:pPr>
        <w:pStyle w:val="Normal"/>
        <w:jc w:val="both"/>
        <w:rPr>
          <w:lang w:val="de-DE"/>
        </w:rPr>
      </w:pPr>
      <w:r>
        <w:rPr/>
        <w:drawing>
          <wp:inline distT="0" distB="5715" distL="0" distR="0">
            <wp:extent cx="5943600" cy="23183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318385"/>
                    </a:xfrm>
                    <a:prstGeom prst="rect">
                      <a:avLst/>
                    </a:prstGeom>
                  </pic:spPr>
                </pic:pic>
              </a:graphicData>
            </a:graphic>
          </wp:inline>
        </w:drawing>
      </w:r>
    </w:p>
    <w:p>
      <w:pPr>
        <w:pStyle w:val="Normal"/>
        <w:jc w:val="both"/>
        <w:rPr>
          <w:lang w:val="de-DE"/>
        </w:rPr>
      </w:pPr>
      <w:r>
        <w:rPr>
          <w:lang w:val="de-DE"/>
        </w:rPr>
        <w:t xml:space="preserve">Um die Daten fehlerfrei verknüpfen zu können (inner joins), mussten diese vorher aufsteigend sortiert werden (Sort rows und Sort rows 2). Die eigentliche Analyse passiert mit den Group_by-Memory-Operation, wo verschiedene Variablen unterschiedlicher Join-Stufen zusammen aggregiert werden konnten. </w:t>
      </w:r>
    </w:p>
    <w:p>
      <w:pPr>
        <w:pStyle w:val="Normal"/>
        <w:jc w:val="both"/>
        <w:rPr>
          <w:lang w:val="de-DE"/>
        </w:rPr>
      </w:pPr>
      <w:r>
        <w:rPr/>
        <w:drawing>
          <wp:inline distT="0" distB="0" distL="0" distR="0">
            <wp:extent cx="5943600" cy="21539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153920"/>
                    </a:xfrm>
                    <a:prstGeom prst="rect">
                      <a:avLst/>
                    </a:prstGeom>
                  </pic:spPr>
                </pic:pic>
              </a:graphicData>
            </a:graphic>
          </wp:inline>
        </w:drawing>
      </w:r>
    </w:p>
    <w:p>
      <w:pPr>
        <w:pStyle w:val="Normal"/>
        <w:jc w:val="both"/>
        <w:rPr>
          <w:lang w:val="de-DE"/>
        </w:rPr>
      </w:pPr>
      <w:r>
        <w:rPr>
          <w:lang w:val="de-DE"/>
        </w:rPr>
        <w:t xml:space="preserve">Bei der Performance (Abbildung Step Metrics) sieht man, dass vor allem die joins (Center_Customers, CC_Order, Complete), deren Vorsortierung (Sort rows und Sort rows 2) und die CSV-Exporte relativ viel Zeit benötigten. Es wird auch ersichtlich, dass, je weiter rechts ein Prozess in der Prozesskette steht, dieser eher mehr Zeit benötigt. </w:t>
      </w:r>
    </w:p>
    <w:p>
      <w:pPr>
        <w:pStyle w:val="Normal"/>
        <w:rPr>
          <w:lang w:val="de-DE"/>
        </w:rPr>
      </w:pPr>
      <w:r>
        <w:rPr>
          <w:lang w:val="de-DE"/>
        </w:rPr>
      </w:r>
      <w:r>
        <w:br w:type="page"/>
      </w:r>
    </w:p>
    <w:p>
      <w:pPr>
        <w:pStyle w:val="Heading1"/>
        <w:rPr>
          <w:lang w:val="de-DE"/>
        </w:rPr>
      </w:pPr>
      <w:r>
        <w:rPr>
          <w:lang w:val="de-DE"/>
        </w:rPr>
        <w:t xml:space="preserve">Ergebnisse </w:t>
      </w:r>
    </w:p>
    <w:p>
      <w:pPr>
        <w:pStyle w:val="Normal"/>
        <w:jc w:val="both"/>
        <w:rPr>
          <w:lang w:val="de-DE"/>
        </w:rPr>
      </w:pPr>
      <w:r>
        <w:rPr>
          <w:lang w:val="de-DE"/>
        </w:rPr>
      </w:r>
    </w:p>
    <w:p>
      <w:pPr>
        <w:pStyle w:val="Normal"/>
        <w:jc w:val="both"/>
        <w:rPr>
          <w:lang w:val="de-DE"/>
        </w:rPr>
      </w:pPr>
      <w:r>
        <w:rPr>
          <w:lang w:val="de-DE"/>
        </w:rPr>
        <w:t xml:space="preserve">Wir haben uns folgende Fragen zum Datenset überlegt: </w:t>
      </w:r>
    </w:p>
    <w:p>
      <w:pPr>
        <w:pStyle w:val="ListParagraph"/>
        <w:numPr>
          <w:ilvl w:val="0"/>
          <w:numId w:val="2"/>
        </w:numPr>
        <w:jc w:val="both"/>
        <w:rPr>
          <w:lang w:val="de-DE"/>
        </w:rPr>
      </w:pPr>
      <w:r>
        <w:rPr>
          <w:lang w:val="de-DE"/>
        </w:rPr>
        <w:t xml:space="preserve">Welche Produkte sind am ertragreichsten? </w:t>
      </w:r>
    </w:p>
    <w:p>
      <w:pPr>
        <w:pStyle w:val="ListParagraph"/>
        <w:numPr>
          <w:ilvl w:val="0"/>
          <w:numId w:val="2"/>
        </w:numPr>
        <w:jc w:val="both"/>
        <w:rPr>
          <w:lang w:val="de-DE"/>
        </w:rPr>
      </w:pPr>
      <w:r>
        <w:rPr>
          <w:lang w:val="de-DE"/>
        </w:rPr>
        <w:t xml:space="preserve">Wie verlaufen die Verkäufe über die Zeit? </w:t>
      </w:r>
    </w:p>
    <w:p>
      <w:pPr>
        <w:pStyle w:val="ListParagraph"/>
        <w:numPr>
          <w:ilvl w:val="0"/>
          <w:numId w:val="2"/>
        </w:numPr>
        <w:jc w:val="both"/>
        <w:rPr>
          <w:lang w:val="de-DE"/>
        </w:rPr>
      </w:pPr>
      <w:r>
        <w:rPr>
          <w:lang w:val="de-DE"/>
        </w:rPr>
        <w:t xml:space="preserve">In welchen Ländern wird am meisten verkauft? </w:t>
      </w:r>
    </w:p>
    <w:p>
      <w:pPr>
        <w:pStyle w:val="ListParagraph"/>
        <w:numPr>
          <w:ilvl w:val="0"/>
          <w:numId w:val="2"/>
        </w:numPr>
        <w:jc w:val="both"/>
        <w:rPr>
          <w:lang w:val="de-DE"/>
        </w:rPr>
      </w:pPr>
      <w:r>
        <w:rPr>
          <w:lang w:val="de-DE"/>
        </w:rPr>
        <w:t xml:space="preserve">Wer sind die wichtigsten Kunden und wo sitzen diese? </w:t>
      </w:r>
    </w:p>
    <w:p>
      <w:pPr>
        <w:pStyle w:val="ListParagraph"/>
        <w:numPr>
          <w:ilvl w:val="0"/>
          <w:numId w:val="2"/>
        </w:numPr>
        <w:jc w:val="both"/>
        <w:rPr>
          <w:lang w:val="de-DE"/>
        </w:rPr>
      </w:pPr>
      <w:r>
        <w:rPr>
          <w:lang w:val="de-DE"/>
        </w:rPr>
        <w:t xml:space="preserve">Welche Produkte werden wann und wo am meisten verkauft? </w:t>
      </w:r>
    </w:p>
    <w:p>
      <w:pPr>
        <w:pStyle w:val="Normal"/>
        <w:rPr>
          <w:lang w:val="de-DE"/>
        </w:rPr>
      </w:pPr>
      <w:r>
        <w:rPr>
          <w:lang w:val="de-DE"/>
        </w:rPr>
      </w:r>
      <w:r>
        <w:br w:type="page"/>
      </w:r>
    </w:p>
    <w:p>
      <w:pPr>
        <w:pStyle w:val="ListParagraph"/>
        <w:numPr>
          <w:ilvl w:val="0"/>
          <w:numId w:val="3"/>
        </w:numPr>
        <w:jc w:val="both"/>
        <w:rPr/>
      </w:pPr>
      <w:r>
        <w:rPr>
          <w:lang w:val="de-DE"/>
        </w:rPr>
        <w:t xml:space="preserve">Welche Produkte sind am ertragreichsten? </w:t>
      </w:r>
    </w:p>
    <w:p>
      <w:pPr>
        <w:pStyle w:val="Normal"/>
        <w:jc w:val="both"/>
        <w:rPr/>
      </w:pPr>
      <w:r>
        <w:rPr>
          <w:lang w:val="de-DE"/>
        </w:rPr>
        <w:t xml:space="preserve">Die höchsten Preise werden für Classic Cars erzielt, gefolgt von Vintage Cars. Natürlich heißt dass nicht, dass diese Produkte auch den höchsten Gewinn erzielen… </w:t>
      </w:r>
    </w:p>
    <w:p>
      <w:pPr>
        <w:pStyle w:val="Normal"/>
        <w:jc w:val="both"/>
        <w:rPr/>
      </w:pPr>
      <w:r>
        <w:rPr/>
        <mc:AlternateContent>
          <mc:Choice Requires="wps">
            <w:drawing>
              <wp:inline distT="0" distB="0" distL="0" distR="0">
                <wp:extent cx="5944235" cy="5959475"/>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5943600" cy="5958720"/>
                        </a:xfrm>
                        <a:prstGeom prst="rect">
                          <a:avLst/>
                        </a:prstGeom>
                        <a:ln>
                          <a:noFill/>
                        </a:ln>
                      </pic:spPr>
                    </pic:pic>
                  </a:graphicData>
                </a:graphic>
              </wp:inline>
            </w:drawing>
          </mc:Choice>
          <mc:Fallback>
            <w:pict>
              <v:shape id="shape_0" stroked="f" style="position:absolute;margin-left:0pt;margin-top:-469.25pt;width:467.95pt;height:469.15pt;mso-position-vertical:top" type="shapetype_75">
                <v:imagedata r:id="rId7"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jc w:val="both"/>
        <w:rPr>
          <w:lang w:val="de-DE"/>
        </w:rPr>
      </w:pPr>
      <w:r>
        <w:rPr>
          <w:lang w:val="de-DE"/>
        </w:rPr>
        <w:t xml:space="preserve">Wie verlaufen die Verkäufe über die Zeit? </w:t>
      </w:r>
    </w:p>
    <w:p>
      <w:pPr>
        <w:pStyle w:val="Normal"/>
        <w:rPr>
          <w:lang w:val="de-DE"/>
        </w:rPr>
      </w:pPr>
      <w:r>
        <w:rPr>
          <w:lang w:val="de-DE"/>
        </w:rPr>
        <w:t xml:space="preserve">Offensichtlich gibt es vor Weihnachten große Peaks in den Verkaufszahlen. </w:t>
      </w:r>
    </w:p>
    <w:p>
      <w:pPr>
        <w:pStyle w:val="Normal"/>
        <w:jc w:val="both"/>
        <w:rPr>
          <w:lang w:val="de-DE"/>
        </w:rPr>
      </w:pPr>
      <w:r>
        <w:rPr>
          <w:lang w:val="de-DE"/>
        </w:rP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285750</wp:posOffset>
                </wp:positionV>
                <wp:extent cx="5944235" cy="5955030"/>
                <wp:effectExtent l="0" t="0" r="0" b="0"/>
                <wp:wrapTopAndBottom/>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5943600" cy="5954400"/>
                        </a:xfrm>
                        <a:prstGeom prst="rect">
                          <a:avLst/>
                        </a:prstGeom>
                        <a:ln>
                          <a:noFill/>
                        </a:ln>
                      </pic:spPr>
                    </pic:pic>
                  </a:graphicData>
                </a:graphic>
              </wp:anchor>
            </w:drawing>
          </mc:Choice>
          <mc:Fallback>
            <w:pict>
              <v:shape id="shape_0" stroked="f" style="position:absolute;margin-left:0.05pt;margin-top:22.5pt;width:467.95pt;height:468.8pt" type="shapetype_75">
                <v:imagedata r:id="rId8"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ListParagraph"/>
        <w:numPr>
          <w:ilvl w:val="0"/>
          <w:numId w:val="3"/>
        </w:numPr>
        <w:jc w:val="both"/>
        <w:rPr>
          <w:lang w:val="de-DE"/>
        </w:rPr>
      </w:pPr>
      <w:r>
        <w:rPr>
          <w:lang w:val="de-DE"/>
        </w:rPr>
        <w:t xml:space="preserve">In welchen Ländern wird am meisten verkauft? </w:t>
      </w:r>
    </w:p>
    <w:p>
      <w:pPr>
        <w:pStyle w:val="Normal"/>
        <w:jc w:val="both"/>
        <w:rPr>
          <w:lang w:val="de-DE"/>
        </w:rPr>
      </w:pPr>
      <w:r>
        <w:rPr>
          <w:lang w:val="de-DE"/>
        </w:rPr>
        <w:t xml:space="preserve">Offenbar wurde in den USA, gefolgt von Spain und France am meisten abgesetzt. </w:t>
      </w:r>
    </w:p>
    <w:p>
      <w:pPr>
        <w:pStyle w:val="Normal"/>
        <w:jc w:val="both"/>
        <w:rPr>
          <w:lang w:val="de-DE"/>
        </w:rPr>
      </w:pPr>
      <w:r>
        <w:rPr>
          <w:lang w:val="de-DE"/>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285750</wp:posOffset>
                </wp:positionV>
                <wp:extent cx="5944235" cy="5955030"/>
                <wp:effectExtent l="0" t="0" r="0" b="0"/>
                <wp:wrapTopAndBottom/>
                <wp:docPr id="8"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5943600" cy="5954400"/>
                        </a:xfrm>
                        <a:prstGeom prst="rect">
                          <a:avLst/>
                        </a:prstGeom>
                        <a:ln>
                          <a:noFill/>
                        </a:ln>
                      </pic:spPr>
                    </pic:pic>
                  </a:graphicData>
                </a:graphic>
              </wp:anchor>
            </w:drawing>
          </mc:Choice>
          <mc:Fallback>
            <w:pict>
              <v:shape id="shape_0" stroked="f" style="position:absolute;margin-left:0.05pt;margin-top:22.5pt;width:467.95pt;height:468.8pt" type="shapetype_75">
                <v:imagedata r:id="rId9"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ListParagraph"/>
        <w:numPr>
          <w:ilvl w:val="0"/>
          <w:numId w:val="3"/>
        </w:numPr>
        <w:jc w:val="both"/>
        <w:rPr>
          <w:lang w:val="de-DE"/>
        </w:rPr>
      </w:pPr>
      <w:r>
        <w:rPr>
          <w:lang w:val="de-DE"/>
        </w:rPr>
        <w:t xml:space="preserve">Wer sind die wichtigsten Kunden und wo sitzen diese? </w:t>
      </w:r>
    </w:p>
    <w:p>
      <w:pPr>
        <w:pStyle w:val="Normal"/>
        <w:jc w:val="both"/>
        <w:rPr>
          <w:lang w:val="de-DE"/>
        </w:rPr>
      </w:pPr>
      <w:r>
        <w:rPr/>
        <w:t xml:space="preserve">Die Top 3 sind Euro Shopping Channel (Spain), Mini Gifts Distributors Ltd. </w:t>
      </w:r>
      <w:r>
        <w:rPr>
          <w:lang w:val="de-DE"/>
        </w:rPr>
        <w:t xml:space="preserve">(USA) und nach einem starken Abfall Australian Collectors, Co. (Australia). </w:t>
      </w:r>
    </w:p>
    <w:p>
      <w:pPr>
        <w:pStyle w:val="Normal"/>
        <w:jc w:val="both"/>
        <w:rPr>
          <w:lang w:val="de-DE"/>
        </w:rPr>
      </w:pPr>
      <w:r>
        <w:rPr>
          <w:lang w:val="de-DE"/>
        </w:rPr>
      </w:r>
    </w:p>
    <w:p>
      <w:pPr>
        <w:pStyle w:val="Normal"/>
        <w:jc w:val="both"/>
        <w:rPr/>
      </w:pPr>
      <w:r>
        <w:rPr/>
        <mc:AlternateContent>
          <mc:Choice Requires="wps">
            <w:drawing>
              <wp:inline distT="0" distB="0" distL="0" distR="0">
                <wp:extent cx="5944235" cy="5959475"/>
                <wp:effectExtent l="0" t="0" r="0" b="0"/>
                <wp:docPr id="9"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5943600" cy="5958720"/>
                        </a:xfrm>
                        <a:prstGeom prst="rect">
                          <a:avLst/>
                        </a:prstGeom>
                        <a:ln>
                          <a:noFill/>
                        </a:ln>
                      </pic:spPr>
                    </pic:pic>
                  </a:graphicData>
                </a:graphic>
              </wp:inline>
            </w:drawing>
          </mc:Choice>
          <mc:Fallback>
            <w:pict>
              <v:shape id="shape_0" stroked="f" style="position:absolute;margin-left:0pt;margin-top:-469.25pt;width:467.95pt;height:469.15pt;mso-position-vertical:top" type="shapetype_75">
                <v:imagedata r:id="rId10" o:detectmouseclick="t"/>
                <w10:wrap type="none"/>
                <v:stroke color="#3465a4" joinstyle="round" endcap="flat"/>
              </v:shap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3"/>
        </w:numPr>
        <w:jc w:val="both"/>
        <w:rPr>
          <w:lang w:val="de-DE"/>
        </w:rPr>
      </w:pPr>
      <w:r>
        <w:rPr>
          <w:lang w:val="de-DE"/>
        </w:rPr>
        <w:t xml:space="preserve">Welche Produkte werden wann und wo am meisten verkauft? </w:t>
      </w:r>
    </w:p>
    <w:p>
      <w:pPr>
        <w:pStyle w:val="Normal"/>
        <w:jc w:val="both"/>
        <w:rPr>
          <w:lang w:val="de-DE"/>
        </w:rPr>
      </w:pPr>
      <w:r>
        <w:rPr>
          <w:lang w:val="de-DE"/>
        </w:rPr>
        <w:t xml:space="preserve">Vor allem in den USA wurden viele Classic Cars verkauft, besonders im Jahr 2004. Generell dürften Classic Cars und Vintage Cars am meisten verkauft werden, was vernünftig ist, da diese die höchsten Preise erzielen. 2005 war für alle Länder ein schlechtes Jahr. </w:t>
      </w:r>
    </w:p>
    <w:p>
      <w:pPr>
        <w:pStyle w:val="Normal"/>
        <w:jc w:val="both"/>
        <w:rPr>
          <w:lang w:val="de-DE"/>
        </w:rPr>
      </w:pPr>
      <w:r>
        <w:rPr>
          <w:lang w:val="de-DE"/>
        </w:rPr>
      </w:r>
    </w:p>
    <w:p>
      <w:pPr>
        <w:pStyle w:val="Normal"/>
        <w:spacing w:before="0" w:after="160"/>
        <w:jc w:val="both"/>
        <w:rPr/>
      </w:pPr>
      <w:r>
        <w:rPr/>
        <w:drawing>
          <wp:inline distT="0" distB="8255" distL="0" distR="0">
            <wp:extent cx="5943600" cy="5954395"/>
            <wp:effectExtent l="0" t="0" r="0" b="0"/>
            <wp:docPr id="10" name="Picture 6" descr="C:\Users\cbran\AppData\Local\Microsoft\Windows\INetCache\Content.Word\Synth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cbran\AppData\Local\Microsoft\Windows\INetCache\Content.Word\Synthesis.png"/>
                    <pic:cNvPicPr>
                      <a:picLocks noChangeAspect="1" noChangeArrowheads="1"/>
                    </pic:cNvPicPr>
                  </pic:nvPicPr>
                  <pic:blipFill>
                    <a:blip r:embed="rId11"/>
                    <a:stretch>
                      <a:fillRect/>
                    </a:stretch>
                  </pic:blipFill>
                  <pic:spPr bwMode="auto">
                    <a:xfrm>
                      <a:off x="0" y="0"/>
                      <a:ext cx="5943600" cy="5954395"/>
                    </a:xfrm>
                    <a:prstGeom prst="rect">
                      <a:avLst/>
                    </a:prstGeom>
                  </pic:spPr>
                </pic:pic>
              </a:graphicData>
            </a:graphic>
          </wp:inline>
        </w:drawing>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Pr>
          <w:t>https://sourceforge.net/projects/pentaho/files/Pentaho%209.0/</w:t>
        </w:r>
      </w:hyperlink>
      <w:r>
        <w:rPr/>
        <w:t>; April 2020</w:t>
      </w:r>
    </w:p>
  </w:footnote>
  <w:footnote w:id="3">
    <w:p>
      <w:pPr>
        <w:pStyle w:val="Footnote"/>
        <w:rPr/>
      </w:pPr>
      <w:r>
        <w:rPr>
          <w:rStyle w:val="FootnoteCharacters"/>
        </w:rPr>
        <w:footnoteRef/>
      </w:r>
      <w:r>
        <w:rPr>
          <w:rStyle w:val="FootnoteCharacters"/>
        </w:rPr>
        <w:tab/>
      </w:r>
      <w:r>
        <w:rPr/>
        <w:t xml:space="preserve"> </w:t>
      </w:r>
      <w:hyperlink r:id="rId2">
        <w:r>
          <w:rPr>
            <w:rStyle w:val="InternetLink"/>
          </w:rPr>
          <w:t>https://www.oracle.com/java/technologies/javase-jdk8-downloads.html</w:t>
        </w:r>
      </w:hyperlink>
      <w:r>
        <w:rPr/>
        <w:t xml:space="preserve"> (jdk-8u251-windows-x64), April 2020</w:t>
      </w:r>
    </w:p>
  </w:footnote>
  <w:footnote w:id="4">
    <w:p>
      <w:pPr>
        <w:pStyle w:val="Footnote"/>
        <w:rPr/>
      </w:pPr>
      <w:r>
        <w:rPr>
          <w:rStyle w:val="FootnoteCharacters"/>
        </w:rPr>
        <w:footnoteRef/>
      </w:r>
      <w:r>
        <w:rPr>
          <w:rStyle w:val="FootnoteCharacters"/>
        </w:rPr>
        <w:tab/>
      </w:r>
      <w:r>
        <w:rPr/>
        <w:t xml:space="preserve"> </w:t>
      </w:r>
      <w:hyperlink r:id="rId3">
        <w:r>
          <w:rPr>
            <w:rStyle w:val="InternetLink"/>
          </w:rPr>
          <w:t>http://www.enterprisedb.com/thank-you-downloading-postgresql?cid=48</w:t>
        </w:r>
      </w:hyperlink>
      <w:r>
        <w:rPr/>
        <w:t>, April 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berschrift1Zchn"/>
    <w:uiPriority w:val="9"/>
    <w:qFormat/>
    <w:rsid w:val="00fc334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c334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c3349"/>
    <w:rPr>
      <w:color w:val="0563C1" w:themeColor="hyperlink"/>
      <w:u w:val="single"/>
    </w:rPr>
  </w:style>
  <w:style w:type="character" w:styleId="FunotentextZchn" w:customStyle="1">
    <w:name w:val="Fußnotentext Zchn"/>
    <w:basedOn w:val="DefaultParagraphFont"/>
    <w:link w:val="Funotentext"/>
    <w:uiPriority w:val="99"/>
    <w:semiHidden/>
    <w:qFormat/>
    <w:rsid w:val="00704da7"/>
    <w:rPr>
      <w:sz w:val="20"/>
      <w:szCs w:val="20"/>
    </w:rPr>
  </w:style>
  <w:style w:type="character" w:styleId="FootnoteCharacters">
    <w:name w:val="Footnote Characters"/>
    <w:basedOn w:val="DefaultParagraphFont"/>
    <w:uiPriority w:val="99"/>
    <w:semiHidden/>
    <w:unhideWhenUsed/>
    <w:qFormat/>
    <w:rsid w:val="00704da7"/>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0704c5"/>
    <w:rPr>
      <w:color w:val="954F72" w:themeColor="followedHyperlink"/>
      <w:u w:val="single"/>
    </w:rPr>
  </w:style>
  <w:style w:type="character" w:styleId="ZitatZchn" w:customStyle="1">
    <w:name w:val="Zitat Zchn"/>
    <w:basedOn w:val="DefaultParagraphFont"/>
    <w:link w:val="Zitat"/>
    <w:uiPriority w:val="29"/>
    <w:qFormat/>
    <w:rsid w:val="000704c5"/>
    <w:rPr>
      <w:i/>
      <w:iCs/>
      <w:color w:val="404040" w:themeColor="text1" w:themeTint="bf"/>
    </w:rPr>
  </w:style>
  <w:style w:type="character" w:styleId="Annotationreference">
    <w:name w:val="annotation reference"/>
    <w:basedOn w:val="DefaultParagraphFont"/>
    <w:uiPriority w:val="99"/>
    <w:semiHidden/>
    <w:unhideWhenUsed/>
    <w:qFormat/>
    <w:rsid w:val="000c0747"/>
    <w:rPr>
      <w:sz w:val="16"/>
      <w:szCs w:val="16"/>
    </w:rPr>
  </w:style>
  <w:style w:type="character" w:styleId="KommentartextZchn" w:customStyle="1">
    <w:name w:val="Kommentartext Zchn"/>
    <w:basedOn w:val="DefaultParagraphFont"/>
    <w:link w:val="Kommentartext"/>
    <w:uiPriority w:val="99"/>
    <w:semiHidden/>
    <w:qFormat/>
    <w:rsid w:val="000c0747"/>
    <w:rPr>
      <w:sz w:val="20"/>
      <w:szCs w:val="20"/>
    </w:rPr>
  </w:style>
  <w:style w:type="character" w:styleId="KommentarthemaZchn" w:customStyle="1">
    <w:name w:val="Kommentarthema Zchn"/>
    <w:basedOn w:val="KommentartextZchn"/>
    <w:link w:val="Kommentarthema"/>
    <w:uiPriority w:val="99"/>
    <w:semiHidden/>
    <w:qFormat/>
    <w:rsid w:val="000c0747"/>
    <w:rPr>
      <w:b/>
      <w:bCs/>
      <w:sz w:val="20"/>
      <w:szCs w:val="20"/>
    </w:rPr>
  </w:style>
  <w:style w:type="character" w:styleId="SprechblasentextZchn" w:customStyle="1">
    <w:name w:val="Sprechblasentext Zchn"/>
    <w:basedOn w:val="DefaultParagraphFont"/>
    <w:link w:val="Sprechblasentext"/>
    <w:uiPriority w:val="99"/>
    <w:semiHidden/>
    <w:qFormat/>
    <w:rsid w:val="000c0747"/>
    <w:rPr>
      <w:rFonts w:ascii="Segoe UI" w:hAnsi="Segoe UI" w:cs="Segoe UI"/>
      <w:sz w:val="18"/>
      <w:szCs w:val="18"/>
    </w:rPr>
  </w:style>
  <w:style w:type="character" w:styleId="ListLabel1">
    <w:name w:val="ListLabel 1"/>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3349"/>
    <w:pPr>
      <w:spacing w:before="0" w:after="160"/>
      <w:ind w:left="720" w:hanging="0"/>
      <w:contextualSpacing/>
    </w:pPr>
    <w:rPr/>
  </w:style>
  <w:style w:type="paragraph" w:styleId="TOCHeading">
    <w:name w:val="TOC Heading"/>
    <w:basedOn w:val="Heading1"/>
    <w:uiPriority w:val="39"/>
    <w:unhideWhenUsed/>
    <w:qFormat/>
    <w:rsid w:val="00fc3349"/>
    <w:pPr/>
    <w:rPr/>
  </w:style>
  <w:style w:type="paragraph" w:styleId="Contents1">
    <w:name w:val="TOC 1"/>
    <w:basedOn w:val="Normal"/>
    <w:autoRedefine/>
    <w:uiPriority w:val="39"/>
    <w:unhideWhenUsed/>
    <w:rsid w:val="00fc3349"/>
    <w:pPr>
      <w:spacing w:before="0" w:after="100"/>
    </w:pPr>
    <w:rPr/>
  </w:style>
  <w:style w:type="paragraph" w:styleId="Footnote">
    <w:name w:val="Footnote Text"/>
    <w:basedOn w:val="Normal"/>
    <w:link w:val="FunotentextZchn"/>
    <w:uiPriority w:val="99"/>
    <w:semiHidden/>
    <w:unhideWhenUsed/>
    <w:rsid w:val="00704da7"/>
    <w:pPr>
      <w:spacing w:lineRule="auto" w:line="240" w:before="0" w:after="0"/>
    </w:pPr>
    <w:rPr>
      <w:sz w:val="20"/>
      <w:szCs w:val="20"/>
    </w:rPr>
  </w:style>
  <w:style w:type="paragraph" w:styleId="NormalWeb">
    <w:name w:val="Normal (Web)"/>
    <w:basedOn w:val="Normal"/>
    <w:uiPriority w:val="99"/>
    <w:semiHidden/>
    <w:unhideWhenUsed/>
    <w:qFormat/>
    <w:rsid w:val="000704c5"/>
    <w:pPr>
      <w:spacing w:lineRule="auto" w:line="240" w:beforeAutospacing="1" w:afterAutospacing="1"/>
    </w:pPr>
    <w:rPr>
      <w:rFonts w:ascii="Times New Roman" w:hAnsi="Times New Roman" w:eastAsia="Times New Roman" w:cs="Times New Roman"/>
      <w:sz w:val="24"/>
      <w:szCs w:val="24"/>
    </w:rPr>
  </w:style>
  <w:style w:type="paragraph" w:styleId="Quote">
    <w:name w:val="Quote"/>
    <w:basedOn w:val="Normal"/>
    <w:link w:val="ZitatZchn"/>
    <w:uiPriority w:val="29"/>
    <w:qFormat/>
    <w:rsid w:val="000704c5"/>
    <w:pPr>
      <w:spacing w:before="200" w:after="160"/>
      <w:ind w:left="864" w:right="864" w:hanging="0"/>
      <w:jc w:val="center"/>
    </w:pPr>
    <w:rPr>
      <w:i/>
      <w:iCs/>
      <w:color w:val="404040" w:themeColor="text1" w:themeTint="bf"/>
    </w:rPr>
  </w:style>
  <w:style w:type="paragraph" w:styleId="Annotationtext">
    <w:name w:val="annotation text"/>
    <w:basedOn w:val="Normal"/>
    <w:link w:val="KommentartextZchn"/>
    <w:uiPriority w:val="99"/>
    <w:semiHidden/>
    <w:unhideWhenUsed/>
    <w:qFormat/>
    <w:rsid w:val="000c0747"/>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0c0747"/>
    <w:pPr/>
    <w:rPr>
      <w:b/>
      <w:bCs/>
    </w:rPr>
  </w:style>
  <w:style w:type="paragraph" w:styleId="BalloonText">
    <w:name w:val="Balloon Text"/>
    <w:basedOn w:val="Normal"/>
    <w:link w:val="SprechblasentextZchn"/>
    <w:uiPriority w:val="99"/>
    <w:semiHidden/>
    <w:unhideWhenUsed/>
    <w:qFormat/>
    <w:rsid w:val="000c074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0704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urceforge.net/projects/pentaho/files/Pentaho 9.0/" TargetMode="External"/><Relationship Id="rId2" Type="http://schemas.openxmlformats.org/officeDocument/2006/relationships/hyperlink" Target="https://www.oracle.com/java/technologies/javase-jdk8-downloads.html" TargetMode="External"/><Relationship Id="rId3" Type="http://schemas.openxmlformats.org/officeDocument/2006/relationships/hyperlink" Target="http://www.enterprisedb.com/thank-you-downloading-postgresql?cid=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7C497-AB82-414E-8110-69A2503D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13</Pages>
  <Words>1044</Words>
  <Characters>6817</Characters>
  <CharactersWithSpaces>7713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2020-05-13T08:08:00Z</dcterms:created>
  <dc:creator>Christian Brandstätter</dc:creator>
  <dc:description/>
  <dc:language>en-US</dc:language>
  <cp:lastModifiedBy>chrisl </cp:lastModifiedBy>
  <dcterms:modified xsi:type="dcterms:W3CDTF">2020-05-13T21:58:29Z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